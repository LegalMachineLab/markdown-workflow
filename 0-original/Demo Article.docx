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n-US"/>
        </w:rPr>
      </w:pPr>
      <w:r>
        <w:rPr>
          <w:lang w:val="en-US"/>
        </w:rPr>
        <w:t>Demo Article</w:t>
      </w:r>
    </w:p>
    <w:p>
      <w:pPr>
        <w:pStyle w:val="Subtitle"/>
        <w:rPr>
          <w:lang w:val="en-US"/>
        </w:rPr>
      </w:pPr>
      <w:r>
        <w:rPr>
          <w:lang w:val="en-US"/>
        </w:rPr>
        <w:t>John Doe</w:t>
      </w:r>
    </w:p>
    <w:p>
      <w:pPr>
        <w:pStyle w:val="Normal"/>
        <w:rPr>
          <w:lang w:val="en-US"/>
        </w:rPr>
      </w:pPr>
      <w:r>
        <w:rPr>
          <w:lang w:val="en-US"/>
        </w:rPr>
      </w:r>
    </w:p>
    <w:p>
      <w:pPr>
        <w:pStyle w:val="Heading1"/>
        <w:rPr>
          <w:lang w:val="en-US"/>
        </w:rPr>
      </w:pPr>
      <w:r>
        <w:rPr/>
        <w:t>Abstract</w:t>
      </w:r>
    </w:p>
    <w:p>
      <w:pPr>
        <w:pStyle w:val="Normal"/>
        <w:rPr>
          <w:lang w:val="en-US"/>
        </w:rPr>
      </w:pPr>
      <w:r>
        <w:rPr>
          <w:lang w:val="en-US"/>
        </w:rPr>
        <w:t>Lorem ipsum dolor sit amet, consectetur adipiscing elit. Fusce sit amet elit ut enim commodo ultricies a nec sapien. Sed blandit hendrerit luctus. Lorem ipsum dolor sit amet, consectetur adipiscing elit. Morbi condimentum non risus nec tempus.</w:t>
      </w:r>
    </w:p>
    <w:p>
      <w:pPr>
        <w:pStyle w:val="Normal"/>
        <w:rPr>
          <w:lang w:val="en-US"/>
        </w:rPr>
      </w:pPr>
      <w:r>
        <w:rPr>
          <w:lang w:val="en-US"/>
        </w:rPr>
      </w:r>
    </w:p>
    <w:p>
      <w:pPr>
        <w:pStyle w:val="Heading1"/>
        <w:rPr>
          <w:lang w:val="en-US"/>
        </w:rPr>
      </w:pPr>
      <w:r>
        <w:rPr/>
        <w:t>Keywords</w:t>
      </w:r>
    </w:p>
    <w:p>
      <w:pPr>
        <w:pStyle w:val="Normal"/>
        <w:rPr>
          <w:lang w:val="en-US"/>
        </w:rPr>
      </w:pPr>
      <w:r>
        <w:rPr/>
        <w:t>Test, Example, Lorem ipsum</w:t>
      </w:r>
    </w:p>
    <w:p>
      <w:pPr>
        <w:pStyle w:val="Heading1"/>
        <w:rPr>
          <w:lang w:val="en-US"/>
        </w:rPr>
      </w:pPr>
      <w:r>
        <w:rPr>
          <w:lang w:val="en-US"/>
        </w:rPr>
        <w:t>1.</w:t>
        <w:tab/>
        <w:t>First section with formatted text</w:t>
      </w:r>
    </w:p>
    <w:p>
      <w:pPr>
        <w:pStyle w:val="Normal"/>
        <w:rPr>
          <w:lang w:val="en-US"/>
        </w:rPr>
      </w:pPr>
      <w:r>
        <w:rPr>
          <w:i/>
          <w:lang w:val="en-US"/>
        </w:rPr>
        <w:t>This sentence is in italic</w:t>
      </w:r>
      <w:r>
        <w:rPr>
          <w:lang w:val="en-US"/>
        </w:rPr>
        <w:t xml:space="preserve">. Vestibulum ante ipsum primis in </w:t>
      </w:r>
      <w:r>
        <w:rPr>
          <w:b/>
          <w:lang w:val="en-US"/>
        </w:rPr>
        <w:t>a few bold words (strong emphasis)</w:t>
      </w:r>
      <w:r>
        <w:rPr>
          <w:lang w:val="en-US"/>
        </w:rPr>
        <w:t xml:space="preserve"> faucibus orci luctus et ultrices posuere cubilia Curae; here we have a hard breakline.</w:t>
        <w:br/>
        <w:t>No new paragraph was created. In auctor pulvinar auctor. Vivamus nulla lectus, elementum vitae tellus quis, volutpat iaculis tellus.</w:t>
      </w:r>
    </w:p>
    <w:p>
      <w:pPr>
        <w:pStyle w:val="Normal"/>
        <w:rPr>
          <w:lang w:val="en-US"/>
        </w:rPr>
      </w:pPr>
      <w:r>
        <w:rPr>
          <w:lang w:val="en-US"/>
        </w:rPr>
        <w:t xml:space="preserve">Here we have a new paragraph. </w:t>
      </w:r>
      <w:r>
        <w:rPr/>
        <w:t>Nulla eget porttitor leo.</w:t>
      </w:r>
      <w:r>
        <w:rPr>
          <w:rStyle w:val="FootnoteAnchor"/>
          <w:lang w:val="en-US"/>
        </w:rPr>
        <w:footnoteReference w:id="2"/>
      </w:r>
      <w:r>
        <w:rPr/>
        <w:t xml:space="preserve"> Ut cursus ultrices augue in commodo. Nulla in est tellus. </w:t>
      </w:r>
      <w:r>
        <w:rPr>
          <w:lang w:val="en-US"/>
        </w:rPr>
        <w:t>Nam ac massa at dolor cursus hendrerit quis id orci. Nam nec erat eget dolor mattis facilisis nec et risus. Aenean mattis erat ac nisl tincidunt pharetra.</w:t>
      </w:r>
      <w:r>
        <w:rPr>
          <w:rStyle w:val="FootnoteAnchor"/>
          <w:lang w:val="en-US"/>
        </w:rPr>
        <w:footnoteReference w:id="3"/>
      </w:r>
    </w:p>
    <w:p>
      <w:pPr>
        <w:pStyle w:val="Heading2"/>
        <w:rPr>
          <w:lang w:val="en-US"/>
        </w:rPr>
      </w:pPr>
      <w:r>
        <w:rPr>
          <w:lang w:val="en-US"/>
        </w:rPr>
        <w:t>1.1</w:t>
        <w:tab/>
        <w:t>Subsection with quotations</w:t>
      </w:r>
    </w:p>
    <w:p>
      <w:pPr>
        <w:pStyle w:val="Normal"/>
        <w:rPr>
          <w:lang w:val="en-US"/>
        </w:rPr>
      </w:pPr>
      <w:r>
        <w:rPr>
          <w:lang w:val="en-US"/>
        </w:rPr>
        <w:t>Ut vulputate, neque vitae accumsan luctus, risus lorem molestie sapien, ut vehicula magna diam et dolor.</w:t>
      </w:r>
    </w:p>
    <w:p>
      <w:pPr>
        <w:pStyle w:val="Normal"/>
        <w:ind w:left="708" w:hanging="0"/>
        <w:rPr>
          <w:lang w:val="en-US"/>
        </w:rPr>
      </w:pPr>
      <w:r>
        <w:rPr>
          <w:lang w:val="en-US"/>
        </w:rPr>
        <w:t>This is a long quotation made with a simple “Increase left indent.” In a libero eu arcu auctor blandit sed quis dui. Nam feugiat ultricies ligula quis scelerisque. Nulla facilisi. Vivamus rutrum ante eros, ut elementum est consequat elementum. Vivamus commodo libero facilisis, suscipit risus vel, egestas felis.</w:t>
      </w:r>
    </w:p>
    <w:p>
      <w:pPr>
        <w:pStyle w:val="Normal"/>
        <w:rPr>
          <w:lang w:val="en-US"/>
        </w:rPr>
      </w:pPr>
      <w:r>
        <w:rPr/>
        <w:t xml:space="preserve">Integer sollicitudin eleifend neque, vitae faucibus magna consectetur nec. </w:t>
      </w:r>
      <w:r>
        <w:rPr>
          <w:lang w:val="en-US"/>
        </w:rPr>
        <w:t>Vestibulum ante ipsum primis in faucibus orci luctus et ultrices posuere cubilia Curae; on the other hand “this is a short quotation.”</w:t>
      </w:r>
    </w:p>
    <w:p>
      <w:pPr>
        <w:pStyle w:val="Heading1"/>
        <w:rPr>
          <w:lang w:val="en-US"/>
        </w:rPr>
      </w:pPr>
      <w:r>
        <w:rPr>
          <w:lang w:val="en-US"/>
        </w:rPr>
        <w:t>2.</w:t>
        <w:tab/>
        <w:t>Second section</w:t>
      </w:r>
    </w:p>
    <w:p>
      <w:pPr>
        <w:pStyle w:val="Heading2"/>
        <w:rPr>
          <w:lang w:val="en-US"/>
        </w:rPr>
      </w:pPr>
      <w:r>
        <w:rPr>
          <w:lang w:val="en-US"/>
        </w:rPr>
        <w:t>2.1</w:t>
        <w:tab/>
        <w:t>Different languages</w:t>
      </w:r>
    </w:p>
    <w:p>
      <w:pPr>
        <w:pStyle w:val="Normal"/>
        <w:rPr>
          <w:lang w:val="en-US"/>
        </w:rPr>
      </w:pPr>
      <w:r>
        <w:rPr>
          <w:lang w:val="en-US"/>
        </w:rPr>
        <w:t xml:space="preserve">This is just some dummy text for testing purposes. This is a greek word: </w:t>
      </w:r>
      <w:r>
        <w:rPr>
          <w:lang w:val="el-GR"/>
        </w:rPr>
        <w:t>χάρισμα</w:t>
      </w:r>
      <w:r>
        <w:rPr>
          <w:lang w:val="en-US"/>
        </w:rPr>
        <w:t>, while the next quotation is in Italian.</w:t>
      </w:r>
    </w:p>
    <w:p>
      <w:pPr>
        <w:pStyle w:val="Normal"/>
        <w:ind w:left="708" w:hanging="0"/>
        <w:rPr/>
      </w:pPr>
      <w:r>
        <w:rPr>
          <w:lang w:val="en-US"/>
        </w:rPr>
        <w:t>Du</w:t>
      </w:r>
      <w:r>
        <w:rPr/>
        <w:t>e uomini stavano, l’uno dirimpetto all’altro, al confluente, per dir così, delle due viottole: un di costoro, a cavalcioni sul muricciolo basso, con una gamba spenzolata al di fuori, e l’altro piede posato sul terreno della strada; il compagno, in piedi, appoggiato al muro, con le braccia incrociate sul petto.</w:t>
      </w:r>
    </w:p>
    <w:p>
      <w:pPr>
        <w:pStyle w:val="Heading2"/>
        <w:rPr>
          <w:lang w:val="en-US"/>
        </w:rPr>
      </w:pPr>
      <w:r>
        <w:rPr>
          <w:lang w:val="en-US"/>
        </w:rPr>
        <w:t>2.2</w:t>
        <w:tab/>
        <w:t>Images and tables</w:t>
      </w:r>
    </w:p>
    <w:p>
      <w:pPr>
        <w:pStyle w:val="Normal"/>
        <w:rPr>
          <w:lang w:val="en-US"/>
        </w:rPr>
      </w:pPr>
      <w:r>
        <w:rPr>
          <w:lang w:val="en-US"/>
        </w:rPr>
        <w:t>Quisque placerat, diam eget maximus mattis, ipsum risus dignissim nisi, id rutrum ipsum augue a tortor. Integer quis fringilla odio. Interdum et malesuada fames ac ante ipsum primis in faucibus.</w:t>
      </w:r>
    </w:p>
    <w:p>
      <w:pPr>
        <w:pStyle w:val="Normal"/>
        <w:keepNext w:val="true"/>
        <w:rPr/>
      </w:pPr>
      <w:r>
        <w:rPr/>
      </w:r>
      <w:r>
        <mc:AlternateContent>
          <mc:Choice Requires="wps">
            <w:drawing>
              <wp:inline distT="0" distB="0" distL="0" distR="0">
                <wp:extent cx="6120130" cy="2976245"/>
                <wp:effectExtent l="0" t="0" r="0" b="0"/>
                <wp:docPr id="1" name="Frame1"/>
                <a:graphic xmlns:a="http://schemas.openxmlformats.org/drawingml/2006/main">
                  <a:graphicData uri="http://schemas.microsoft.com/office/word/2010/wordprocessingShape">
                    <wps:wsp>
                      <wps:cNvSpPr txBox="1"/>
                      <wps:spPr>
                        <a:xfrm>
                          <a:off x="0" y="0"/>
                          <a:ext cx="6120130" cy="2976245"/>
                        </a:xfrm>
                        <a:prstGeom prst="rect"/>
                        <a:solidFill>
                          <a:srgbClr val="FFFFFF"/>
                        </a:solidFill>
                      </wps:spPr>
                      <wps:txbx>
                        <w:txbxContent>
                          <w:p>
                            <w:pPr>
                              <w:pStyle w:val="Figure"/>
                              <w:spacing w:before="120" w:after="120"/>
                              <w:rPr/>
                            </w:pPr>
                            <w:r>
                              <w:rPr/>
                              <w:drawing>
                                <wp:inline distT="0" distB="0" distL="0" distR="0">
                                  <wp:extent cx="6120130" cy="2623185"/>
                                  <wp:effectExtent l="0" t="0" r="0" b="0"/>
                                  <wp:docPr id="2"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
                                          <pic:cNvPicPr>
                                            <a:picLocks noChangeAspect="1" noChangeArrowheads="1"/>
                                          </pic:cNvPicPr>
                                        </pic:nvPicPr>
                                        <pic:blipFill>
                                          <a:blip r:embed="rId2"/>
                                          <a:stretch>
                                            <a:fillRect/>
                                          </a:stretch>
                                        </pic:blipFill>
                                        <pic:spPr bwMode="auto">
                                          <a:xfrm>
                                            <a:off x="0" y="0"/>
                                            <a:ext cx="6120130" cy="262318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Foobar</w:t>
                            </w:r>
                          </w:p>
                        </w:txbxContent>
                      </wps:txbx>
                      <wps:bodyPr anchor="t" lIns="0" tIns="0" rIns="0" bIns="0">
                        <a:noAutofit/>
                      </wps:bodyPr>
                    </wps:wsp>
                  </a:graphicData>
                </a:graphic>
              </wp:inline>
            </w:drawing>
          </mc:Choice>
          <mc:Fallback>
            <w:pict>
              <v:rect style="position:absolute;rotation:-0;width:481.9pt;height:234.35pt;mso-wrap-distance-left:0pt;mso-wrap-distance-right:0pt;mso-wrap-distance-top:0pt;mso-wrap-distance-bottom:0pt;margin-top:-234.3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2623185"/>
                            <wp:effectExtent l="0" t="0" r="0" b="0"/>
                            <wp:docPr id="3"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 descr=""/>
                                    <pic:cNvPicPr>
                                      <a:picLocks noChangeAspect="1" noChangeArrowheads="1"/>
                                    </pic:cNvPicPr>
                                  </pic:nvPicPr>
                                  <pic:blipFill>
                                    <a:blip r:embed="rId3"/>
                                    <a:stretch>
                                      <a:fillRect/>
                                    </a:stretch>
                                  </pic:blipFill>
                                  <pic:spPr bwMode="auto">
                                    <a:xfrm>
                                      <a:off x="0" y="0"/>
                                      <a:ext cx="6120130" cy="262318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Foobar</w:t>
                      </w:r>
                    </w:p>
                  </w:txbxContent>
                </v:textbox>
                <w10:wrap type="square" side="largest"/>
              </v:rect>
            </w:pict>
          </mc:Fallback>
        </mc:AlternateContent>
      </w:r>
    </w:p>
    <w:p>
      <w:pPr>
        <w:pStyle w:val="Caption1"/>
        <w:rPr>
          <w:lang w:val="en-US"/>
        </w:rPr>
      </w:pPr>
      <w:r>
        <w:rPr>
          <w:lang w:val="en-US"/>
        </w:rPr>
        <w:t xml:space="preserve">Figure </w:t>
      </w:r>
      <w:r>
        <w:rPr/>
        <w:fldChar w:fldCharType="begin"/>
      </w:r>
      <w:r>
        <w:rPr/>
        <w:instrText xml:space="preserve"> SEQ Figura \* ARABIC </w:instrText>
      </w:r>
      <w:r>
        <w:rPr/>
        <w:fldChar w:fldCharType="separate"/>
      </w:r>
      <w:r>
        <w:rPr/>
        <w:t>1</w:t>
      </w:r>
      <w:r>
        <w:rPr/>
        <w:fldChar w:fldCharType="end"/>
      </w:r>
      <w:r>
        <w:rPr>
          <w:lang w:val="en-US"/>
        </w:rPr>
        <w:t>: a short caption for the image</w:t>
      </w:r>
    </w:p>
    <w:p>
      <w:pPr>
        <w:pStyle w:val="Normal"/>
        <w:rPr>
          <w:lang w:val="en-US"/>
        </w:rPr>
      </w:pPr>
      <w:r>
        <w:rPr>
          <w:lang w:val="en-US"/>
        </w:rPr>
        <w:t xml:space="preserve">Quisque sit amet ligula ut nulla ultrices dictum. </w:t>
      </w:r>
      <w:r>
        <w:rPr/>
        <w:t xml:space="preserve">Nulla non hendrerit erat, nec dictum dolor. Integer quis augue nec neque posuere luctus non eu massa. </w:t>
      </w:r>
      <w:r>
        <w:rPr>
          <w:lang w:val="en-US"/>
        </w:rPr>
        <w:t>Cras diam diam, dictum dignissim turpis et, imperdiet vestibulum ipsum.</w:t>
      </w:r>
    </w:p>
    <w:tbl>
      <w:tblPr>
        <w:tblStyle w:val="Grigliatabella"/>
        <w:tblW w:w="97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59"/>
        <w:gridCol w:w="3259"/>
        <w:gridCol w:w="3260"/>
      </w:tblGrid>
      <w:tr>
        <w:trPr/>
        <w:tc>
          <w:tcPr>
            <w:tcW w:w="3259" w:type="dxa"/>
            <w:tcBorders>
              <w:top w:val="nil"/>
              <w:left w:val="nil"/>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r>
          </w:p>
        </w:tc>
        <w:tc>
          <w:tcPr>
            <w:tcW w:w="3259" w:type="dxa"/>
            <w:tcBorders/>
          </w:tcPr>
          <w:p>
            <w:pPr>
              <w:pStyle w:val="Normal"/>
              <w:widowControl w:val="false"/>
              <w:suppressAutoHyphens w:val="true"/>
              <w:spacing w:lineRule="auto" w:line="240" w:before="0" w:after="0"/>
              <w:jc w:val="left"/>
              <w:rPr>
                <w:b/>
              </w:rPr>
            </w:pPr>
            <w:r>
              <w:rPr>
                <w:rFonts w:eastAsia="Calibri" w:cs=""/>
                <w:b/>
                <w:kern w:val="0"/>
                <w:sz w:val="22"/>
                <w:szCs w:val="22"/>
                <w:lang w:val="it-IT" w:eastAsia="en-US" w:bidi="ar-SA"/>
              </w:rPr>
              <w:t>Column A</w:t>
            </w:r>
          </w:p>
        </w:tc>
        <w:tc>
          <w:tcPr>
            <w:tcW w:w="3260" w:type="dxa"/>
            <w:tcBorders/>
          </w:tcPr>
          <w:p>
            <w:pPr>
              <w:pStyle w:val="Normal"/>
              <w:widowControl w:val="false"/>
              <w:suppressAutoHyphens w:val="true"/>
              <w:spacing w:lineRule="auto" w:line="240" w:before="0" w:after="0"/>
              <w:jc w:val="left"/>
              <w:rPr>
                <w:b/>
              </w:rPr>
            </w:pPr>
            <w:r>
              <w:rPr>
                <w:rFonts w:eastAsia="Calibri" w:cs=""/>
                <w:b/>
                <w:kern w:val="0"/>
                <w:sz w:val="22"/>
                <w:szCs w:val="22"/>
                <w:lang w:val="it-IT" w:eastAsia="en-US" w:bidi="ar-SA"/>
              </w:rPr>
              <w:t>Column B</w:t>
            </w:r>
          </w:p>
        </w:tc>
      </w:tr>
      <w:tr>
        <w:trPr/>
        <w:tc>
          <w:tcPr>
            <w:tcW w:w="3259" w:type="dxa"/>
            <w:tcBorders/>
          </w:tcPr>
          <w:p>
            <w:pPr>
              <w:pStyle w:val="Normal"/>
              <w:widowControl w:val="false"/>
              <w:suppressAutoHyphens w:val="true"/>
              <w:spacing w:lineRule="auto" w:line="240" w:before="0" w:after="0"/>
              <w:jc w:val="left"/>
              <w:rPr>
                <w:i/>
                <w:i/>
              </w:rPr>
            </w:pPr>
            <w:r>
              <w:rPr>
                <w:rFonts w:eastAsia="Calibri" w:cs=""/>
                <w:i/>
                <w:kern w:val="0"/>
                <w:sz w:val="22"/>
                <w:szCs w:val="22"/>
                <w:lang w:val="it-IT" w:eastAsia="en-US" w:bidi="ar-SA"/>
              </w:rPr>
              <w:t>First Row</w:t>
            </w:r>
          </w:p>
        </w:tc>
        <w:tc>
          <w:tcPr>
            <w:tcW w:w="325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Cell 1A</w:t>
            </w:r>
          </w:p>
        </w:tc>
        <w:tc>
          <w:tcPr>
            <w:tcW w:w="3260"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Cell 1B</w:t>
            </w:r>
          </w:p>
        </w:tc>
      </w:tr>
      <w:tr>
        <w:trPr/>
        <w:tc>
          <w:tcPr>
            <w:tcW w:w="3259" w:type="dxa"/>
            <w:tcBorders/>
          </w:tcPr>
          <w:p>
            <w:pPr>
              <w:pStyle w:val="Normal"/>
              <w:widowControl w:val="false"/>
              <w:suppressAutoHyphens w:val="true"/>
              <w:spacing w:lineRule="auto" w:line="240" w:before="0" w:after="0"/>
              <w:jc w:val="left"/>
              <w:rPr>
                <w:i/>
                <w:i/>
              </w:rPr>
            </w:pPr>
            <w:r>
              <w:rPr>
                <w:rFonts w:eastAsia="Calibri" w:cs=""/>
                <w:i/>
                <w:kern w:val="0"/>
                <w:sz w:val="22"/>
                <w:szCs w:val="22"/>
                <w:lang w:val="it-IT" w:eastAsia="en-US" w:bidi="ar-SA"/>
              </w:rPr>
              <w:t>Second Row</w:t>
            </w:r>
          </w:p>
        </w:tc>
        <w:tc>
          <w:tcPr>
            <w:tcW w:w="325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Cell 2A</w:t>
            </w:r>
          </w:p>
        </w:tc>
        <w:tc>
          <w:tcPr>
            <w:tcW w:w="3260"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Cell 2B</w:t>
            </w:r>
          </w:p>
        </w:tc>
      </w:tr>
    </w:tbl>
    <w:p>
      <w:pPr>
        <w:pStyle w:val="Normal"/>
        <w:rPr>
          <w:lang w:val="en-US"/>
        </w:rPr>
      </w:pPr>
      <w:r>
        <w:rPr>
          <w:lang w:val="en-US"/>
        </w:rPr>
      </w:r>
    </w:p>
    <w:p>
      <w:pPr>
        <w:pStyle w:val="Normal"/>
        <w:rPr>
          <w:lang w:val="en-US"/>
        </w:rPr>
      </w:pPr>
      <w:r>
        <w:rPr>
          <w:lang w:val="en-US"/>
        </w:rPr>
        <w:t>Aliquam eget sapien laoreet velit placerat ornare. Vivamus tempor a eros id volutpat. Aliquam blandit vitae felis pretium pretium. Nulla lobortis imperdiet nisi, nec tincidunt neque tempus sed. In hac habitasse platea dictumst. Cras suscipit nisi vitae cursus semper.</w:t>
      </w:r>
    </w:p>
    <w:p>
      <w:pPr>
        <w:pStyle w:val="Heading1"/>
        <w:rPr>
          <w:lang w:val="en-US"/>
        </w:rPr>
      </w:pPr>
      <w:r>
        <w:rPr>
          <w:lang w:val="en-US"/>
        </w:rPr>
        <w:t>3.</w:t>
        <w:tab/>
        <w:t xml:space="preserve">Third Section: messy </w:t>
      </w:r>
      <w:commentRangeStart w:id="0"/>
      <w:r>
        <w:rPr>
          <w:lang w:val="en-US"/>
        </w:rPr>
        <w:t>formatting</w:t>
      </w:r>
      <w:commentRangeEnd w:id="0"/>
      <w:r>
        <w:commentReference w:id="0"/>
      </w:r>
      <w:r>
        <w:rPr>
          <w:lang w:val="en-US"/>
        </w:rPr>
      </w:r>
    </w:p>
    <w:p>
      <w:pPr>
        <w:pStyle w:val="Normal"/>
        <w:rPr>
          <w:rFonts w:ascii="Times New Roman" w:hAnsi="Times New Roman" w:cs="Times New Roman"/>
          <w:lang w:val="en-US"/>
        </w:rPr>
      </w:pPr>
      <w:r>
        <w:rPr>
          <w:rFonts w:cs="Times New Roman" w:ascii="Times New Roman" w:hAnsi="Times New Roman"/>
          <w:sz w:val="28"/>
          <w:szCs w:val="28"/>
          <w:lang w:val="en-US"/>
        </w:rPr>
        <w:t>Different font, different size, different style</w:t>
      </w:r>
      <w:r>
        <w:rPr>
          <w:rFonts w:cs="Times New Roman" w:ascii="Times New Roman" w:hAnsi="Times New Roman"/>
          <w:lang w:val="en-US"/>
        </w:rPr>
        <w:t xml:space="preserve">! Etiam ac fermentum turpis. Nunc id iaculis ipsum. Aliquam in hendrerit nisi, quis lacinia lectus. </w:t>
      </w:r>
      <w:r>
        <w:rPr>
          <w:rFonts w:cs="Times New Roman" w:ascii="Times New Roman" w:hAnsi="Times New Roman"/>
          <w:sz w:val="18"/>
          <w:szCs w:val="18"/>
          <w:lang w:val="en-US"/>
        </w:rPr>
        <w:t>Sed scelerisque interdum neque</w:t>
      </w:r>
      <w:r>
        <w:rPr>
          <w:rFonts w:cs="Times New Roman" w:ascii="Times New Roman" w:hAnsi="Times New Roman"/>
          <w:lang w:val="en-US"/>
        </w:rPr>
        <w:t>, ac ultrices nisi interdum sit amet. Fusce convallis aliquet vehicula.</w:t>
      </w:r>
    </w:p>
    <w:p>
      <w:pPr>
        <w:pStyle w:val="Normal"/>
        <w:jc w:val="both"/>
        <w:rPr>
          <w:rFonts w:ascii="Verdana" w:hAnsi="Verdana" w:cs="Times New Roman"/>
        </w:rPr>
      </w:pPr>
      <w:r>
        <w:rPr>
          <w:rFonts w:cs="Times New Roman" w:ascii="Verdana" w:hAnsi="Verdana"/>
        </w:rPr>
        <w:t xml:space="preserve">Various revisions and </w:t>
      </w:r>
      <w:commentRangeStart w:id="1"/>
      <w:r>
        <w:rPr>
          <w:rFonts w:cs="Times New Roman" w:ascii="Verdana" w:hAnsi="Verdana"/>
        </w:rPr>
        <w:t>comments</w:t>
      </w:r>
      <w:r>
        <w:rPr>
          <w:rFonts w:cs="Times New Roman" w:ascii="Verdana" w:hAnsi="Verdana"/>
        </w:rPr>
      </w:r>
      <w:commentRangeEnd w:id="1"/>
      <w:r>
        <w:commentReference w:id="1"/>
      </w:r>
      <w:r>
        <w:rPr>
          <w:rFonts w:cs="Times New Roman" w:ascii="Verdana" w:hAnsi="Verdana"/>
        </w:rPr>
        <w:t xml:space="preserve">. Pellentesque porta odio porta dui auctor, a viverra nibh sodales. </w:t>
      </w:r>
      <w:del w:id="0" w:author="Piero Grandesso" w:date="2018-05-10T15:42:00Z">
        <w:r>
          <w:rPr>
            <w:rFonts w:cs="Times New Roman" w:ascii="Verdana" w:hAnsi="Verdana"/>
          </w:rPr>
          <w:delText xml:space="preserve">Phasellus vitae </w:delText>
        </w:r>
      </w:del>
      <w:ins w:id="1" w:author="Piero Grandesso" w:date="2018-05-10T15:42:00Z">
        <w:r>
          <w:rPr>
            <w:rFonts w:cs="Times New Roman" w:ascii="Verdana" w:hAnsi="Verdana"/>
            <w:lang w:val="en-US"/>
          </w:rPr>
          <w:t xml:space="preserve">This is a new revision </w:t>
        </w:r>
      </w:ins>
      <w:r>
        <w:rPr>
          <w:rFonts w:cs="Times New Roman" w:ascii="Verdana" w:hAnsi="Verdana"/>
          <w:lang w:val="en-US"/>
          <w:rPrChange w:id="0" w:author="Piero Grandesso" w:date="2018-05-10T15:42:00Z"/>
        </w:rPr>
        <w:t xml:space="preserve">ante semper ipsum ullamcorper blandit. </w:t>
      </w:r>
      <w:r>
        <w:rPr>
          <w:rFonts w:cs="Times New Roman" w:ascii="Verdana" w:hAnsi="Verdana"/>
        </w:rPr>
        <w:t xml:space="preserve">Cras iaculis, nisl et convallis blandit, nulla mi congue urna, et laoreet est nisl quis felis. </w:t>
      </w:r>
      <w:del w:id="3" w:author="Piero Grandesso" w:date="2018-05-10T15:43:00Z">
        <w:r>
          <w:rPr>
            <w:rFonts w:cs="Times New Roman" w:ascii="Verdana" w:hAnsi="Verdana"/>
          </w:rPr>
          <w:delText xml:space="preserve">Maecenas vulputate </w:delText>
        </w:r>
      </w:del>
      <w:r>
        <w:rPr>
          <w:rFonts w:cs="Times New Roman" w:ascii="Verdana" w:hAnsi="Verdana"/>
        </w:rPr>
        <w:t xml:space="preserve">et metus sed lacinia. </w:t>
      </w:r>
      <w:r>
        <w:rPr>
          <w:rFonts w:cs="Times New Roman" w:ascii="Verdana" w:hAnsi="Verdana"/>
          <w:highlight w:val="yellow"/>
          <w:rPrChange w:id="0" w:author="Piero Grandesso" w:date="2018-05-10T15:43:00Z"/>
        </w:rPr>
        <w:t>Donec consequat</w:t>
      </w:r>
      <w:r>
        <w:rPr>
          <w:rFonts w:cs="Times New Roman" w:ascii="Verdana" w:hAnsi="Verdana"/>
        </w:rPr>
        <w:t xml:space="preserve"> ornare urna sed congue. </w:t>
      </w:r>
    </w:p>
    <w:p>
      <w:pPr>
        <w:pStyle w:val="Normal"/>
        <w:rPr>
          <w:lang w:val="en-US"/>
        </w:rPr>
      </w:pPr>
      <w:r>
        <w:rPr>
          <w:highlight w:val="green"/>
          <w:lang w:val="en-US"/>
        </w:rPr>
        <w:t>Different colors and highlights.</w:t>
      </w:r>
      <w:r>
        <w:rPr>
          <w:lang w:val="en-US"/>
        </w:rPr>
        <w:t xml:space="preserve"> </w:t>
      </w:r>
      <w:r>
        <w:rPr>
          <w:highlight w:val="yellow"/>
          <w:lang w:val="en-US"/>
        </w:rPr>
        <w:t>Cras ullamcorper</w:t>
      </w:r>
      <w:r>
        <w:rPr>
          <w:lang w:val="en-US"/>
        </w:rPr>
        <w:t xml:space="preserve">, eros nec auctor mattis, mauris neque sodales velit, et condimentum augue diam eu nunc. </w:t>
      </w:r>
      <w:r>
        <w:rPr/>
        <w:t xml:space="preserve">Sed vel malesuada eros. </w:t>
      </w:r>
      <w:r>
        <w:rPr>
          <w:lang w:val="en-US"/>
        </w:rPr>
        <w:t xml:space="preserve">Sed quis ultrices neque, non commodo augue. </w:t>
      </w:r>
      <w:r>
        <w:rPr/>
        <w:t xml:space="preserve">Maecenas efficitur sapien eget nisi euismod, eu lacinia leo tempus. </w:t>
      </w:r>
      <w:r>
        <w:rPr>
          <w:color w:val="2E74B5" w:themeColor="accent1" w:themeShade="bf"/>
          <w:lang w:val="en-US"/>
        </w:rPr>
        <w:t xml:space="preserve">Ut pretium magna ultricies ultrices fermentum. </w:t>
      </w:r>
      <w:r>
        <w:rPr>
          <w:lang w:val="en-US"/>
        </w:rPr>
        <w:t xml:space="preserve">Mauris ultricies pellentesque consectetur. </w:t>
      </w:r>
      <w:r>
        <w:rPr>
          <w:color w:val="FF0000"/>
          <w:lang w:val="en-US"/>
        </w:rPr>
        <w:t>Proin iaculis mollis dolor</w:t>
      </w:r>
      <w:r>
        <w:rPr>
          <w:lang w:val="en-US"/>
        </w:rPr>
        <w:t>, et faucibus tortor. Lorem ipsum dolor sit amet, consectetur adipiscing elit. Morbi eget mollis nisl.</w:t>
      </w:r>
    </w:p>
    <w:p>
      <w:pPr>
        <w:pStyle w:val="Normal"/>
        <w:rPr>
          <w:lang w:val="en-US"/>
        </w:rPr>
      </w:pPr>
      <w:r>
        <w:rPr>
          <w:lang w:val="en-US"/>
        </w:rPr>
      </w:r>
      <w:r>
        <w:br w:type="page"/>
      </w:r>
    </w:p>
    <w:p>
      <w:pPr>
        <w:pStyle w:val="Heading1"/>
        <w:rPr>
          <w:lang w:val="en-US"/>
        </w:rPr>
      </w:pPr>
      <w:r>
        <w:rPr>
          <w:lang w:val="en-US"/>
        </w:rPr>
        <w:t>References</w:t>
      </w:r>
      <w:bookmarkStart w:id="0" w:name="_GoBack"/>
      <w:bookmarkEnd w:id="0"/>
    </w:p>
    <w:p>
      <w:pPr>
        <w:pStyle w:val="Normal"/>
        <w:spacing w:lineRule="auto" w:line="240" w:before="0" w:after="120"/>
        <w:ind w:left="709" w:hanging="709"/>
        <w:rPr>
          <w:rFonts w:eastAsia="Times New Roman" w:cs="Times New Roman"/>
          <w:sz w:val="24"/>
          <w:szCs w:val="24"/>
          <w:lang w:val="en-US" w:eastAsia="it-IT"/>
        </w:rPr>
      </w:pPr>
      <w:r>
        <w:rPr>
          <w:rFonts w:eastAsia="Times New Roman" w:cs="Times New Roman"/>
          <w:sz w:val="24"/>
          <w:szCs w:val="24"/>
          <w:lang w:val="en-US" w:eastAsia="it-IT"/>
        </w:rPr>
        <w:t xml:space="preserve">Hisakata, R., Nishida, S., &amp; Johnston, A. (2016). An adaptable metric shapes perceptual space. </w:t>
      </w:r>
      <w:r>
        <w:rPr>
          <w:rFonts w:eastAsia="Times New Roman" w:cs="Times New Roman"/>
          <w:i/>
          <w:iCs/>
          <w:sz w:val="24"/>
          <w:szCs w:val="24"/>
          <w:lang w:val="en-US" w:eastAsia="it-IT"/>
        </w:rPr>
        <w:t>Current Biology</w:t>
      </w:r>
      <w:r>
        <w:rPr>
          <w:rFonts w:eastAsia="Times New Roman" w:cs="Times New Roman"/>
          <w:sz w:val="24"/>
          <w:szCs w:val="24"/>
          <w:lang w:val="en-US" w:eastAsia="it-IT"/>
        </w:rPr>
        <w:t xml:space="preserve">, </w:t>
      </w:r>
      <w:r>
        <w:rPr>
          <w:rFonts w:eastAsia="Times New Roman" w:cs="Times New Roman"/>
          <w:i/>
          <w:iCs/>
          <w:sz w:val="24"/>
          <w:szCs w:val="24"/>
          <w:lang w:val="en-US" w:eastAsia="it-IT"/>
        </w:rPr>
        <w:t>26</w:t>
      </w:r>
      <w:r>
        <w:rPr>
          <w:rFonts w:eastAsia="Times New Roman" w:cs="Times New Roman"/>
          <w:sz w:val="24"/>
          <w:szCs w:val="24"/>
          <w:lang w:val="en-US" w:eastAsia="it-IT"/>
        </w:rPr>
        <w:t xml:space="preserve">(14), 1911–1915. </w:t>
      </w:r>
      <w:hyperlink r:id="rId4">
        <w:r>
          <w:rPr>
            <w:rStyle w:val="InternetLink"/>
            <w:rFonts w:eastAsia="Times New Roman" w:cs="Times New Roman"/>
            <w:sz w:val="24"/>
            <w:szCs w:val="24"/>
            <w:lang w:val="en-US" w:eastAsia="it-IT"/>
          </w:rPr>
          <w:t>https://doi.org/10.1016/j.cub.2016.05.047</w:t>
        </w:r>
      </w:hyperlink>
    </w:p>
    <w:p>
      <w:pPr>
        <w:pStyle w:val="Normal"/>
        <w:spacing w:lineRule="auto" w:line="240" w:before="0" w:after="120"/>
        <w:ind w:left="709" w:hanging="709"/>
        <w:rPr>
          <w:rFonts w:eastAsia="Times New Roman" w:cs="Times New Roman"/>
          <w:sz w:val="24"/>
          <w:szCs w:val="24"/>
          <w:lang w:val="en-US" w:eastAsia="it-IT"/>
        </w:rPr>
      </w:pPr>
      <w:r>
        <w:rPr>
          <w:rFonts w:eastAsia="Times New Roman" w:cs="Times New Roman"/>
          <w:sz w:val="24"/>
          <w:szCs w:val="24"/>
          <w:lang w:val="en-US" w:eastAsia="it-IT"/>
        </w:rPr>
        <w:t xml:space="preserve">Hogue, C. W. V. (2001). Structure databases. In A. D. Baxevanis &amp; B. F. F. Ouellette (Eds.), </w:t>
      </w:r>
      <w:r>
        <w:rPr>
          <w:rFonts w:eastAsia="Times New Roman" w:cs="Times New Roman"/>
          <w:i/>
          <w:iCs/>
          <w:sz w:val="24"/>
          <w:szCs w:val="24"/>
          <w:lang w:val="en-US" w:eastAsia="it-IT"/>
        </w:rPr>
        <w:t>Bioinformatics</w:t>
      </w:r>
      <w:r>
        <w:rPr>
          <w:rFonts w:eastAsia="Times New Roman" w:cs="Times New Roman"/>
          <w:sz w:val="24"/>
          <w:szCs w:val="24"/>
          <w:lang w:val="en-US" w:eastAsia="it-IT"/>
        </w:rPr>
        <w:t xml:space="preserve"> (2nd ed., pp. 83–109). New York, NY: Wiley-Interscience.</w:t>
      </w:r>
    </w:p>
    <w:p>
      <w:pPr>
        <w:pStyle w:val="Normal"/>
        <w:spacing w:lineRule="auto" w:line="240" w:before="0" w:after="120"/>
        <w:ind w:left="709" w:hanging="709"/>
        <w:rPr>
          <w:rFonts w:eastAsia="Times New Roman" w:cs="Times New Roman"/>
          <w:sz w:val="24"/>
          <w:szCs w:val="24"/>
          <w:lang w:val="en-US" w:eastAsia="it-IT"/>
        </w:rPr>
      </w:pPr>
      <w:r>
        <w:rPr>
          <w:rFonts w:eastAsia="Times New Roman" w:cs="Times New Roman"/>
          <w:sz w:val="24"/>
          <w:szCs w:val="24"/>
          <w:lang w:val="en-US" w:eastAsia="it-IT"/>
        </w:rPr>
        <w:t xml:space="preserve">Musk, E. (2006, August 2). The secret Tesla Motors master plan (just between you and me). Retrieved September 29, 2016, from </w:t>
      </w:r>
      <w:hyperlink r:id="rId5">
        <w:r>
          <w:rPr>
            <w:rStyle w:val="InternetLink"/>
            <w:rFonts w:eastAsia="Times New Roman" w:cs="Times New Roman"/>
            <w:sz w:val="24"/>
            <w:szCs w:val="24"/>
            <w:lang w:val="en-US" w:eastAsia="it-IT"/>
          </w:rPr>
          <w:t>https://www.tesla.com/blog/secret-tesla-motors-master-plan-just-between-you-and-me</w:t>
        </w:r>
      </w:hyperlink>
    </w:p>
    <w:p>
      <w:pPr>
        <w:pStyle w:val="Normal"/>
        <w:spacing w:lineRule="auto" w:line="240" w:before="0" w:after="120"/>
        <w:ind w:left="709" w:hanging="709"/>
        <w:rPr>
          <w:rFonts w:eastAsia="Times New Roman" w:cs="Times New Roman"/>
          <w:sz w:val="24"/>
          <w:szCs w:val="24"/>
          <w:lang w:eastAsia="it-IT"/>
        </w:rPr>
      </w:pPr>
      <w:r>
        <w:rPr>
          <w:rFonts w:eastAsia="Times New Roman" w:cs="Times New Roman"/>
          <w:sz w:val="24"/>
          <w:szCs w:val="24"/>
          <w:lang w:val="en-US" w:eastAsia="it-IT"/>
        </w:rPr>
        <w:t xml:space="preserve">Sambrook, J., &amp; Russell, D. W. (2001). </w:t>
      </w:r>
      <w:r>
        <w:rPr>
          <w:rFonts w:eastAsia="Times New Roman" w:cs="Times New Roman"/>
          <w:i/>
          <w:iCs/>
          <w:sz w:val="24"/>
          <w:szCs w:val="24"/>
          <w:lang w:val="en-US" w:eastAsia="it-IT"/>
        </w:rPr>
        <w:t>Molecular cloning: a laboratory manual</w:t>
      </w:r>
      <w:r>
        <w:rPr>
          <w:rFonts w:eastAsia="Times New Roman" w:cs="Times New Roman"/>
          <w:sz w:val="24"/>
          <w:szCs w:val="24"/>
          <w:lang w:val="en-US" w:eastAsia="it-IT"/>
        </w:rPr>
        <w:t xml:space="preserve"> (3rd ed.). </w:t>
      </w:r>
      <w:r>
        <w:rPr>
          <w:rFonts w:eastAsia="Times New Roman" w:cs="Times New Roman"/>
          <w:sz w:val="24"/>
          <w:szCs w:val="24"/>
          <w:lang w:eastAsia="it-IT"/>
        </w:rPr>
        <w:t>Cold Spring Harbor, NY: CSHL Press</w:t>
      </w:r>
    </w:p>
    <w:p>
      <w:pPr>
        <w:pStyle w:val="Normal"/>
        <w:spacing w:before="0" w:after="120"/>
        <w:ind w:left="709" w:hanging="709"/>
        <w:rPr>
          <w:lang w:val="en-US"/>
        </w:rPr>
      </w:pPr>
      <w:r>
        <w:rPr/>
      </w:r>
    </w:p>
    <w:sectPr>
      <w:footnotePr>
        <w:numFmt w:val="decimal"/>
      </w:footnote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Piero Grandesso" w:date="2018-05-10T15:41:00Z" w:initials="PG">
    <w:p>
      <w:pPr>
        <w:overflowPunct w:val="false"/>
        <w:spacing w:before="0" w:after="0" w:lineRule="auto" w:line="240"/>
        <w:rPr/>
      </w:pPr>
      <w:r>
        <w:rPr>
          <w:rFonts w:ascii="Liberation Serif" w:hAnsi="Liberation Serif" w:eastAsia="DejaVu Sans" w:cs="DejaVu Sans"/>
          <w:sz w:val="24"/>
          <w:szCs w:val="24"/>
          <w:lang w:val="en-US" w:eastAsia="en-US" w:bidi="en-US"/>
        </w:rPr>
        <w:t>After peer review and copyediting the manuscript in DOCX could be quite messy…</w:t>
      </w:r>
    </w:p>
    <w:p>
      <w:pPr>
        <w:overflowPunct w:val="false"/>
        <w:spacing w:before="0" w:after="0" w:lineRule="auto" w:line="240"/>
        <w:rPr/>
      </w:pPr>
      <w:r>
        <w:rPr>
          <w:rFonts w:ascii="Liberation Serif" w:hAnsi="Liberation Serif" w:eastAsia="DejaVu Sans" w:cs="DejaVu Sans"/>
          <w:sz w:val="24"/>
          <w:szCs w:val="24"/>
          <w:lang w:val="en-US" w:eastAsia="en-US" w:bidi="en-US"/>
        </w:rPr>
      </w:r>
    </w:p>
    <w:p>
      <w:pPr>
        <w:overflowPunct w:val="false"/>
        <w:spacing w:before="0" w:after="0" w:lineRule="auto" w:line="240"/>
        <w:rPr/>
      </w:pPr>
      <w:r>
        <w:rPr>
          <w:rFonts w:ascii="Liberation Serif" w:hAnsi="Liberation Serif" w:eastAsia="DejaVu Sans" w:cs="DejaVu Sans"/>
          <w:sz w:val="24"/>
          <w:szCs w:val="24"/>
          <w:lang w:val="en-US" w:eastAsia="en-US" w:bidi="en-US"/>
        </w:rPr>
        <w:t>We want to discard those elements.</w:t>
      </w:r>
    </w:p>
  </w:comment>
  <w:comment w:id="1" w:author="Piero Grandesso" w:date="2018-05-10T15:42:00Z" w:initials="PG">
    <w:p>
      <w:pPr>
        <w:overflowPunct w:val="false"/>
        <w:spacing w:before="0" w:after="0" w:lineRule="auto" w:line="240"/>
        <w:rPr/>
      </w:pPr>
      <w:r>
        <w:rPr>
          <w:rFonts w:ascii="Liberation Serif" w:hAnsi="Liberation Serif" w:eastAsia="DejaVu Sans" w:cs="DejaVu Sans"/>
          <w:sz w:val="24"/>
          <w:szCs w:val="24"/>
          <w:lang w:val="en-US" w:eastAsia="en-US" w:bidi="en-US"/>
        </w:rPr>
        <w:t>Fix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lang w:val="en-US"/>
        </w:rPr>
      </w:pPr>
      <w:r>
        <w:rPr>
          <w:rStyle w:val="FootnoteCharacters"/>
        </w:rPr>
        <w:footnoteRef/>
      </w:r>
      <w:r>
        <w:rPr>
          <w:lang w:val="en-US"/>
        </w:rPr>
        <w:t xml:space="preserve"> </w:t>
      </w:r>
      <w:r>
        <w:rPr>
          <w:lang w:val="en-US"/>
        </w:rPr>
        <w:t>This is a simple footnote;</w:t>
      </w:r>
    </w:p>
  </w:footnote>
  <w:footnote w:id="3">
    <w:p>
      <w:pPr>
        <w:pStyle w:val="Footnote"/>
        <w:rPr>
          <w:lang w:val="en-US"/>
        </w:rPr>
      </w:pPr>
      <w:r>
        <w:rPr>
          <w:rStyle w:val="FootnoteCharacters"/>
        </w:rPr>
        <w:footnoteRef/>
      </w:r>
      <w:r>
        <w:rPr>
          <w:lang w:val="en-US"/>
        </w:rPr>
        <w:t xml:space="preserve"> </w:t>
      </w:r>
      <w:r>
        <w:rPr>
          <w:lang w:val="en-US"/>
        </w:rPr>
        <w:t xml:space="preserve">All external links should be placed in footnotes rather than inline, and should be rendered as plain URI, such as the following: </w:t>
      </w:r>
      <w:hyperlink r:id="rId1">
        <w:r>
          <w:rPr>
            <w:rStyle w:val="InternetLink"/>
            <w:lang w:val="en-US"/>
          </w:rPr>
          <w:t>https://pandoc.org</w:t>
        </w:r>
      </w:hyperlink>
    </w:p>
  </w:footnote>
</w:footnotes>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uiPriority w:val="9"/>
    <w:qFormat/>
    <w:rsid w:val="00b6658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olo2Carattere"/>
    <w:uiPriority w:val="9"/>
    <w:unhideWhenUsed/>
    <w:qFormat/>
    <w:rsid w:val="00b6658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le"/>
    <w:uiPriority w:val="10"/>
    <w:qFormat/>
    <w:rsid w:val="00b66582"/>
    <w:rPr>
      <w:rFonts w:ascii="Calibri Light" w:hAnsi="Calibri Light"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ubtitle"/>
    <w:uiPriority w:val="11"/>
    <w:qFormat/>
    <w:rsid w:val="00b66582"/>
    <w:rPr>
      <w:rFonts w:eastAsia="" w:eastAsiaTheme="minorEastAsia"/>
      <w:color w:val="5A5A5A" w:themeColor="text1" w:themeTint="a5"/>
      <w:spacing w:val="15"/>
    </w:rPr>
  </w:style>
  <w:style w:type="character" w:styleId="Titolo1Carattere" w:customStyle="1">
    <w:name w:val="Titolo 1 Carattere"/>
    <w:basedOn w:val="DefaultParagraphFont"/>
    <w:link w:val="Heading1"/>
    <w:uiPriority w:val="9"/>
    <w:qFormat/>
    <w:rsid w:val="00b66582"/>
    <w:rPr>
      <w:rFonts w:ascii="Calibri Light" w:hAnsi="Calibri Light" w:eastAsia="" w:cs="" w:asciiTheme="majorHAnsi" w:cstheme="majorBidi" w:eastAsiaTheme="majorEastAsia" w:hAnsiTheme="majorHAnsi"/>
      <w:color w:val="2E74B5" w:themeColor="accent1" w:themeShade="bf"/>
      <w:sz w:val="32"/>
      <w:szCs w:val="32"/>
    </w:rPr>
  </w:style>
  <w:style w:type="character" w:styleId="TestonotaapidipaginaCarattere" w:customStyle="1">
    <w:name w:val="Testo nota a piè di pagina Carattere"/>
    <w:basedOn w:val="DefaultParagraphFont"/>
    <w:link w:val="Footnote"/>
    <w:uiPriority w:val="99"/>
    <w:semiHidden/>
    <w:qFormat/>
    <w:rsid w:val="00b66582"/>
    <w:rPr>
      <w:sz w:val="20"/>
      <w:szCs w:val="20"/>
    </w:rPr>
  </w:style>
  <w:style w:type="character" w:styleId="FootnoteCharacters">
    <w:name w:val="Footnote Characters"/>
    <w:uiPriority w:val="99"/>
    <w:semiHidden/>
    <w:unhideWhenUsed/>
    <w:qFormat/>
    <w:rsid w:val="00b66582"/>
    <w:rPr>
      <w:vertAlign w:val="superscript"/>
    </w:rPr>
  </w:style>
  <w:style w:type="character" w:styleId="FootnoteAnchor">
    <w:name w:val="Footnote Reference"/>
    <w:rPr>
      <w:vertAlign w:val="superscript"/>
    </w:rPr>
  </w:style>
  <w:style w:type="character" w:styleId="InternetLink">
    <w:name w:val="Hyperlink"/>
    <w:basedOn w:val="DefaultParagraphFont"/>
    <w:uiPriority w:val="99"/>
    <w:unhideWhenUsed/>
    <w:rsid w:val="00b66582"/>
    <w:rPr>
      <w:color w:val="0563C1" w:themeColor="hyperlink"/>
      <w:u w:val="single"/>
    </w:rPr>
  </w:style>
  <w:style w:type="character" w:styleId="Titolo2Carattere" w:customStyle="1">
    <w:name w:val="Titolo 2 Carattere"/>
    <w:basedOn w:val="DefaultParagraphFont"/>
    <w:link w:val="Heading2"/>
    <w:uiPriority w:val="9"/>
    <w:qFormat/>
    <w:rsid w:val="00b66582"/>
    <w:rPr>
      <w:rFonts w:ascii="Calibri Light" w:hAnsi="Calibri Light" w:eastAsia="" w:cs="" w:asciiTheme="majorHAnsi" w:cstheme="majorBidi" w:eastAsiaTheme="majorEastAsia" w:hAnsiTheme="majorHAnsi"/>
      <w:color w:val="2E74B5" w:themeColor="accent1" w:themeShade="bf"/>
      <w:sz w:val="26"/>
      <w:szCs w:val="26"/>
    </w:rPr>
  </w:style>
  <w:style w:type="character" w:styleId="TestofumettoCarattere" w:customStyle="1">
    <w:name w:val="Testo fumetto Carattere"/>
    <w:basedOn w:val="DefaultParagraphFont"/>
    <w:link w:val="BalloonText"/>
    <w:uiPriority w:val="99"/>
    <w:semiHidden/>
    <w:qFormat/>
    <w:rsid w:val="00b863bd"/>
    <w:rPr>
      <w:rFonts w:ascii="Tahoma" w:hAnsi="Tahoma" w:cs="Tahoma"/>
      <w:sz w:val="16"/>
      <w:szCs w:val="16"/>
    </w:rPr>
  </w:style>
  <w:style w:type="character" w:styleId="Annotationreference">
    <w:name w:val="annotation reference"/>
    <w:basedOn w:val="DefaultParagraphFont"/>
    <w:uiPriority w:val="99"/>
    <w:semiHidden/>
    <w:unhideWhenUsed/>
    <w:qFormat/>
    <w:rsid w:val="00967d79"/>
    <w:rPr>
      <w:sz w:val="16"/>
      <w:szCs w:val="16"/>
    </w:rPr>
  </w:style>
  <w:style w:type="character" w:styleId="TestocommentoCarattere" w:customStyle="1">
    <w:name w:val="Testo commento Carattere"/>
    <w:basedOn w:val="DefaultParagraphFont"/>
    <w:link w:val="Annotationtext"/>
    <w:uiPriority w:val="99"/>
    <w:semiHidden/>
    <w:qFormat/>
    <w:rsid w:val="00967d79"/>
    <w:rPr>
      <w:sz w:val="20"/>
      <w:szCs w:val="20"/>
    </w:rPr>
  </w:style>
  <w:style w:type="character" w:styleId="SoggettocommentoCarattere" w:customStyle="1">
    <w:name w:val="Soggetto commento Carattere"/>
    <w:basedOn w:val="TestocommentoCarattere"/>
    <w:link w:val="Annotationsubject"/>
    <w:uiPriority w:val="99"/>
    <w:semiHidden/>
    <w:qFormat/>
    <w:rsid w:val="00967d79"/>
    <w:rPr>
      <w:b/>
      <w:bCs/>
      <w:sz w:val="20"/>
      <w:szCs w:val="20"/>
    </w:rPr>
  </w:style>
  <w:style w:type="character" w:styleId="LineNumbering">
    <w:name w:val="Line Number"/>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oloCarattere"/>
    <w:uiPriority w:val="10"/>
    <w:qFormat/>
    <w:rsid w:val="00b6658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b66582"/>
    <w:pPr/>
    <w:rPr>
      <w:rFonts w:eastAsia="" w:eastAsiaTheme="minorEastAsia"/>
      <w:color w:val="5A5A5A" w:themeColor="text1" w:themeTint="a5"/>
      <w:spacing w:val="15"/>
    </w:rPr>
  </w:style>
  <w:style w:type="paragraph" w:styleId="Footnote">
    <w:name w:val="Footnote Text"/>
    <w:basedOn w:val="Normal"/>
    <w:link w:val="TestonotaapidipaginaCarattere"/>
    <w:uiPriority w:val="99"/>
    <w:semiHidden/>
    <w:unhideWhenUsed/>
    <w:rsid w:val="00b66582"/>
    <w:pPr>
      <w:spacing w:lineRule="auto" w:line="240" w:before="0" w:after="0"/>
    </w:pPr>
    <w:rPr>
      <w:sz w:val="20"/>
      <w:szCs w:val="20"/>
    </w:rPr>
  </w:style>
  <w:style w:type="paragraph" w:styleId="BalloonText">
    <w:name w:val="Balloon Text"/>
    <w:basedOn w:val="Normal"/>
    <w:link w:val="TestofumettoCarattere"/>
    <w:uiPriority w:val="99"/>
    <w:semiHidden/>
    <w:unhideWhenUsed/>
    <w:qFormat/>
    <w:rsid w:val="00b863bd"/>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e80fc8"/>
    <w:pPr>
      <w:spacing w:lineRule="auto" w:line="240" w:before="0" w:after="200"/>
    </w:pPr>
    <w:rPr>
      <w:b/>
      <w:bCs/>
      <w:color w:val="5B9BD5" w:themeColor="accent1"/>
      <w:sz w:val="18"/>
      <w:szCs w:val="18"/>
    </w:rPr>
  </w:style>
  <w:style w:type="paragraph" w:styleId="Annotationtext">
    <w:name w:val="annotation text"/>
    <w:basedOn w:val="Normal"/>
    <w:link w:val="TestocommentoCarattere"/>
    <w:uiPriority w:val="99"/>
    <w:semiHidden/>
    <w:unhideWhenUsed/>
    <w:qFormat/>
    <w:rsid w:val="00967d79"/>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967d79"/>
    <w:pPr/>
    <w:rPr>
      <w:b/>
      <w:bCs/>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e80f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doi.org/10.1016/j.cub.2016.05.047" TargetMode="External"/><Relationship Id="rId5" Type="http://schemas.openxmlformats.org/officeDocument/2006/relationships/hyperlink" Target="https://www.tesla.com/blog/secret-tesla-motors-master-plan-just-between-you-and-me" TargetMode="Externa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andoc.org/" TargetMode="Externa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3D6DE-164B-498F-BFBF-AD04A8511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LibreOffice/7.5.5.2$Linux_X86_64 LibreOffice_project/ca8fe7424262805f223b9a2334bc7181abbcbf5e</Application>
  <AppVersion>15.0000</AppVersion>
  <Pages>3</Pages>
  <Words>736</Words>
  <Characters>4107</Characters>
  <CharactersWithSpaces>4803</CharactersWithSpaces>
  <Paragraphs>42</Paragraphs>
  <Company>Università di Bologna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2018-05-10T13:25:00Z</dcterms:created>
  <dc:creator/>
  <dc:description/>
  <dc:language>en-GB</dc:language>
  <cp:lastModifiedBy/>
  <dcterms:modified xsi:type="dcterms:W3CDTF">2023-08-02T18:53:16Z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